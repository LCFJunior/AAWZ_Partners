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ins w:author="Gustavo Bernardo" w:id="0" w:date="2024-06-20T20:50:10Z">
        <w:r w:rsidDel="00000000" w:rsidR="00000000" w:rsidRPr="00000000">
          <w:rPr>
            <w:rtl w:val="0"/>
          </w:rPr>
          <w:t xml:space="preserve">e ai</w:t>
        </w:r>
      </w:ins>
      <w:r w:rsidDel="00000000" w:rsidR="00000000" w:rsidRPr="00000000">
        <w:rPr>
          <w:rtl w:val="0"/>
        </w:rPr>
        <w:t xml:space="preserve">**Contrato de Parceria (Partnership)**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Contrato de Parceria ("Contrato") é celebrado em 16 de fevereiro de 2024, entre os seguintes sócios: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João Silva, portador do CPF 123.456.789-00, residente em Rua das Flores, 123, doravante denominado "Sócio 1", detentor de 20 cotas.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Maria Souza, portadora do CPF 987.654.321-00, residente em Avenida dos Anjos, 456, doravante denominada "Sócio 2", detentora de 15 cotas.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Carlos Oliveira, portador do CPF 234.567.890-11, residente em Praça Central, 789, doravante denominado "Sócio 3", detentor de 10 cotas.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Ana Santos, portadora do CPF 876.543.210-11, residente em Alameda das Estrelas, 567, doravante denominada "Sócio 4", detentora de 8 cotas.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Pedro Costa, portador do CPF 345.678.901-22, residente em Travessa das Avenidas, 321, doravante denominado "Sócio 5", detentor de 6 cotas.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Laura Ferreira, portadora do CPF 789.012.345-22, residente em Rua dos Pássaros, 987, doravante denominada "Sócio 6", detentora de 5 cotas.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Rafael Mendes, portador do CPF 456.789.012-33, residente em Avenida dos Girassóis, 654, doravante denominado "Sócio 7", detentor de 4 cotas.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Paula Lima, portadora do CPF 901.234.567-33, residente em Alameda dos Rios, 789, doravante denominada "Sócio 8", detentora de 3 cotas.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José Almeida, portador do CPF 567.890.123-44, residente em Rua das Montanhas, 123, doravante denominado "Sócio 9", detentor de 2 cotas.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Marina Oliveira, portadora do CPF 012.345.678-44, residente em Praça dos Lagos, 456, doravante denominada "Sócio 10", detentora de 1 cota.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Sócios acima mencionados decidem, de comum acordo, estabelecer uma parceria com o propósito de desenvolver um software de gerenciamento de projetos.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**Cláusula 1 - Objetivo**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objetivo desta Parceria é desenvolver um software de gerenciamento de projetos que otimize os processos de planejamento, execução e controle de projetos empresariais.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**Cláusula 2 - Contribuições dos Sócios**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Sócio se compromete a contribuir com os recursos necessários para o desenvolvimento do software, conforme especificado abaixo: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Sócio 1: Contribuição financeira no valor de R$ 10.000,00.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Sócio 2: Desenvolvimento do banco de dados do software.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Sócio 3: Desenvolvimento da interface do usuário.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Sócio 4: Testes de qualidade e garantia de software.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Sócio 5: Suporte técnico durante a fase de testes.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Sócio 6: Marketing e promoção do software.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Sócio 7: Aquisição de licenças de software necessárias.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Sócio 8: Suporte administrativo e jurídico.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Sócio 9: Pesquisa de mercado e análise de concorrência.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Sócio 10: Gerenciamento de redes sociais e presença online.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**Cláusula 3 - Distribuição de Lucros e Perdas**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 lucros e as perdas da Parceria serão distribuídos entre os Sócios de acordo com a proporção de suas cotas.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**Cláusula 4 - Administração**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administração da Parceria será conduzida por João Silva, Maria Souza e Carlos Oliveira, que serão responsáveis por tomar decisões em nome da Parceria.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**Cláusula 5 - Dissolução**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 caso de dissolução da Parceria, os ativos serão liquidados e os resultados serão distribuídos entre os Sócios de acordo com a proporção de suas cotas.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**Cláusula 6 - Disposições Gerais**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Qualquer modificação ou emenda a este Contrato deve ser feita por escrito e assinada por todos os Sócios.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**Cláusula 7 - Lei Aplicável**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Este Contrato será regido e interpretado de acordo com as leis do Estado de São Paulo.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 testemunho de sua concordância com os termos e condições acima, os Sócios assinam este Contrato na data e local mencionados abaixo.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Assinaturas dos Sócios: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[Nomes e Assinaturas dos Sócios]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Data: 16 de fevereiro de 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Local: São Paulo, Brasil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